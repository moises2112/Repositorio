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82A" w:rsidRPr="00DD182A" w:rsidRDefault="00DD182A" w:rsidP="00DD182A">
      <w:pPr>
        <w:spacing w:after="75" w:line="240" w:lineRule="auto"/>
        <w:outlineLvl w:val="0"/>
        <w:rPr>
          <w:rFonts w:ascii="Georgia" w:eastAsia="Times New Roman" w:hAnsi="Georgia" w:cs="Times New Roman"/>
          <w:kern w:val="36"/>
          <w:sz w:val="72"/>
          <w:szCs w:val="72"/>
          <w:lang w:eastAsia="pt-BR"/>
        </w:rPr>
      </w:pPr>
      <w:r w:rsidRPr="00DD182A">
        <w:rPr>
          <w:rFonts w:ascii="Georgia" w:eastAsia="Times New Roman" w:hAnsi="Georgia" w:cs="Times New Roman"/>
          <w:kern w:val="36"/>
          <w:sz w:val="72"/>
          <w:szCs w:val="72"/>
          <w:lang w:eastAsia="pt-BR"/>
        </w:rPr>
        <w:t>Tutorial Android #20 – Alarmes</w:t>
      </w:r>
    </w:p>
    <w:p w:rsidR="00DD182A" w:rsidRPr="00DD182A" w:rsidRDefault="00DD182A" w:rsidP="00DD182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pt-BR"/>
        </w:rPr>
      </w:pPr>
      <w:hyperlink r:id="rId4" w:tooltip="Link permanente para Tutorial Android #20 – Alarmes" w:history="1">
        <w:r w:rsidRPr="00DD182A">
          <w:rPr>
            <w:rFonts w:ascii="Times New Roman" w:eastAsia="Times New Roman" w:hAnsi="Times New Roman" w:cs="Times New Roman"/>
            <w:color w:val="BC360A"/>
            <w:sz w:val="21"/>
            <w:szCs w:val="21"/>
            <w:lang w:eastAsia="pt-BR"/>
          </w:rPr>
          <w:t>12/04/2012</w:t>
        </w:r>
      </w:hyperlink>
      <w:hyperlink r:id="rId5" w:history="1">
        <w:r w:rsidRPr="00DD182A">
          <w:rPr>
            <w:rFonts w:ascii="Times New Roman" w:eastAsia="Times New Roman" w:hAnsi="Times New Roman" w:cs="Times New Roman"/>
            <w:color w:val="BC360A"/>
            <w:sz w:val="21"/>
            <w:szCs w:val="21"/>
            <w:lang w:eastAsia="pt-BR"/>
          </w:rPr>
          <w:t>Android</w:t>
        </w:r>
      </w:hyperlink>
      <w:r w:rsidRPr="00DD182A">
        <w:rPr>
          <w:rFonts w:ascii="Times New Roman" w:eastAsia="Times New Roman" w:hAnsi="Times New Roman" w:cs="Times New Roman"/>
          <w:sz w:val="21"/>
          <w:szCs w:val="21"/>
          <w:lang w:eastAsia="pt-BR"/>
        </w:rPr>
        <w:t>, </w:t>
      </w:r>
      <w:hyperlink r:id="rId6" w:history="1">
        <w:r w:rsidRPr="00DD182A">
          <w:rPr>
            <w:rFonts w:ascii="Times New Roman" w:eastAsia="Times New Roman" w:hAnsi="Times New Roman" w:cs="Times New Roman"/>
            <w:color w:val="BC360A"/>
            <w:sz w:val="21"/>
            <w:szCs w:val="21"/>
            <w:lang w:eastAsia="pt-BR"/>
          </w:rPr>
          <w:t>Linguagem Java</w:t>
        </w:r>
      </w:hyperlink>
      <w:r w:rsidRPr="00DD182A">
        <w:rPr>
          <w:rFonts w:ascii="Times New Roman" w:eastAsia="Times New Roman" w:hAnsi="Times New Roman" w:cs="Times New Roman"/>
          <w:sz w:val="21"/>
          <w:szCs w:val="21"/>
          <w:lang w:eastAsia="pt-BR"/>
        </w:rPr>
        <w:t>, </w:t>
      </w:r>
      <w:hyperlink r:id="rId7" w:history="1">
        <w:r w:rsidRPr="00DD182A">
          <w:rPr>
            <w:rFonts w:ascii="Times New Roman" w:eastAsia="Times New Roman" w:hAnsi="Times New Roman" w:cs="Times New Roman"/>
            <w:color w:val="BC360A"/>
            <w:sz w:val="21"/>
            <w:szCs w:val="21"/>
            <w:lang w:eastAsia="pt-BR"/>
          </w:rPr>
          <w:t>Programação Móvel</w:t>
        </w:r>
      </w:hyperlink>
      <w:hyperlink r:id="rId8" w:history="1">
        <w:r w:rsidRPr="00DD182A">
          <w:rPr>
            <w:rFonts w:ascii="Times New Roman" w:eastAsia="Times New Roman" w:hAnsi="Times New Roman" w:cs="Times New Roman"/>
            <w:color w:val="BC360A"/>
            <w:sz w:val="21"/>
            <w:szCs w:val="21"/>
            <w:lang w:eastAsia="pt-BR"/>
          </w:rPr>
          <w:t>adt</w:t>
        </w:r>
      </w:hyperlink>
      <w:r w:rsidRPr="00DD182A">
        <w:rPr>
          <w:rFonts w:ascii="Times New Roman" w:eastAsia="Times New Roman" w:hAnsi="Times New Roman" w:cs="Times New Roman"/>
          <w:sz w:val="21"/>
          <w:szCs w:val="21"/>
          <w:lang w:eastAsia="pt-BR"/>
        </w:rPr>
        <w:t>, </w:t>
      </w:r>
      <w:hyperlink r:id="rId9" w:history="1">
        <w:r w:rsidRPr="00DD182A">
          <w:rPr>
            <w:rFonts w:ascii="Times New Roman" w:eastAsia="Times New Roman" w:hAnsi="Times New Roman" w:cs="Times New Roman"/>
            <w:color w:val="BC360A"/>
            <w:sz w:val="21"/>
            <w:szCs w:val="21"/>
            <w:lang w:eastAsia="pt-BR"/>
          </w:rPr>
          <w:t>alarme</w:t>
        </w:r>
      </w:hyperlink>
      <w:r w:rsidRPr="00DD182A">
        <w:rPr>
          <w:rFonts w:ascii="Times New Roman" w:eastAsia="Times New Roman" w:hAnsi="Times New Roman" w:cs="Times New Roman"/>
          <w:sz w:val="21"/>
          <w:szCs w:val="21"/>
          <w:lang w:eastAsia="pt-BR"/>
        </w:rPr>
        <w:t>, </w:t>
      </w:r>
      <w:hyperlink r:id="rId10" w:history="1">
        <w:r w:rsidRPr="00DD182A">
          <w:rPr>
            <w:rFonts w:ascii="Times New Roman" w:eastAsia="Times New Roman" w:hAnsi="Times New Roman" w:cs="Times New Roman"/>
            <w:color w:val="BC360A"/>
            <w:sz w:val="21"/>
            <w:szCs w:val="21"/>
            <w:lang w:eastAsia="pt-BR"/>
          </w:rPr>
          <w:t>android</w:t>
        </w:r>
      </w:hyperlink>
      <w:r w:rsidRPr="00DD182A">
        <w:rPr>
          <w:rFonts w:ascii="Times New Roman" w:eastAsia="Times New Roman" w:hAnsi="Times New Roman" w:cs="Times New Roman"/>
          <w:sz w:val="21"/>
          <w:szCs w:val="21"/>
          <w:lang w:eastAsia="pt-BR"/>
        </w:rPr>
        <w:t>, </w:t>
      </w:r>
      <w:hyperlink r:id="rId11" w:history="1">
        <w:r w:rsidRPr="00DD182A">
          <w:rPr>
            <w:rFonts w:ascii="Times New Roman" w:eastAsia="Times New Roman" w:hAnsi="Times New Roman" w:cs="Times New Roman"/>
            <w:color w:val="BC360A"/>
            <w:sz w:val="21"/>
            <w:szCs w:val="21"/>
            <w:lang w:eastAsia="pt-BR"/>
          </w:rPr>
          <w:t>eclipse</w:t>
        </w:r>
      </w:hyperlink>
      <w:r w:rsidRPr="00DD182A">
        <w:rPr>
          <w:rFonts w:ascii="Times New Roman" w:eastAsia="Times New Roman" w:hAnsi="Times New Roman" w:cs="Times New Roman"/>
          <w:sz w:val="21"/>
          <w:szCs w:val="21"/>
          <w:lang w:eastAsia="pt-BR"/>
        </w:rPr>
        <w:t>,</w:t>
      </w:r>
      <w:hyperlink r:id="rId12" w:history="1">
        <w:r w:rsidRPr="00DD182A">
          <w:rPr>
            <w:rFonts w:ascii="Times New Roman" w:eastAsia="Times New Roman" w:hAnsi="Times New Roman" w:cs="Times New Roman"/>
            <w:color w:val="BC360A"/>
            <w:sz w:val="21"/>
            <w:szCs w:val="21"/>
            <w:lang w:eastAsia="pt-BR"/>
          </w:rPr>
          <w:t>java</w:t>
        </w:r>
      </w:hyperlink>
      <w:r w:rsidRPr="00DD182A">
        <w:rPr>
          <w:rFonts w:ascii="Times New Roman" w:eastAsia="Times New Roman" w:hAnsi="Times New Roman" w:cs="Times New Roman"/>
          <w:sz w:val="21"/>
          <w:szCs w:val="21"/>
          <w:lang w:eastAsia="pt-BR"/>
        </w:rPr>
        <w:t>, </w:t>
      </w:r>
      <w:hyperlink r:id="rId13" w:history="1">
        <w:r w:rsidRPr="00DD182A">
          <w:rPr>
            <w:rFonts w:ascii="Times New Roman" w:eastAsia="Times New Roman" w:hAnsi="Times New Roman" w:cs="Times New Roman"/>
            <w:color w:val="BC360A"/>
            <w:sz w:val="21"/>
            <w:szCs w:val="21"/>
            <w:lang w:eastAsia="pt-BR"/>
          </w:rPr>
          <w:t>xml</w:t>
        </w:r>
      </w:hyperlink>
    </w:p>
    <w:p w:rsidR="00DD182A" w:rsidRPr="00DD182A" w:rsidRDefault="00DD182A" w:rsidP="00DD182A">
      <w:pPr>
        <w:shd w:val="clear" w:color="auto" w:fill="FFFFFF"/>
        <w:spacing w:after="360" w:line="360" w:lineRule="atLeast"/>
        <w:jc w:val="both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Olá pessoal! Aqui estamos nós com mais um tutorial de Android para alegria geral da nação. No </w:t>
      </w:r>
      <w:del w:id="0" w:author="Unknown">
        <w:r w:rsidRPr="00DD182A">
          <w:rPr>
            <w:rFonts w:ascii="Helvetica" w:eastAsia="Times New Roman" w:hAnsi="Helvetica" w:cs="Helvetica"/>
            <w:color w:val="333333"/>
            <w:sz w:val="24"/>
            <w:szCs w:val="24"/>
            <w:lang w:eastAsia="pt-BR"/>
          </w:rPr>
          <w:delText>episódio</w:delText>
        </w:r>
      </w:del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 tutorial de hoje, vamos ver como criar um alarme para nos avisar a hora do almoço (tudo a ver com o aplicativo de restaurante, não?).</w:t>
      </w:r>
    </w:p>
    <w:p w:rsidR="00DD182A" w:rsidRPr="00DD182A" w:rsidRDefault="00DD182A" w:rsidP="00DD182A">
      <w:pPr>
        <w:shd w:val="clear" w:color="auto" w:fill="FFFFFF"/>
        <w:spacing w:after="360" w:line="360" w:lineRule="atLeast"/>
        <w:jc w:val="both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O primeiro passo é criarmos uma forma para o usuário configurar o horário em que ele deseja ser avisado do almoço. Poderíamos definir isto em uma Activity, mas esta opção soa mais como uma configuração. Dessa forma, vamos criar a classe</w:t>
      </w:r>
      <w:r w:rsidRPr="00DD182A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PreferenciaHorario</w:t>
      </w: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 no pacote </w:t>
      </w:r>
      <w:r w:rsidRPr="00DD182A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net.rafaeltoledo.restaurante</w:t>
      </w: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, estendendo a classe</w:t>
      </w:r>
      <w:r w:rsidRPr="00DD182A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DialogPreference</w:t>
      </w: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. Logo em seguida explicarei os conceitos principais dela.</w:t>
      </w:r>
    </w:p>
    <w:tbl>
      <w:tblPr>
        <w:tblW w:w="13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2495"/>
      </w:tblGrid>
      <w:tr w:rsidR="00DD182A" w:rsidRPr="00DD182A" w:rsidTr="00DD182A">
        <w:tc>
          <w:tcPr>
            <w:tcW w:w="0" w:type="auto"/>
            <w:vAlign w:val="center"/>
            <w:hideMark/>
          </w:tcPr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30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34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37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38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39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42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44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45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46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52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53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54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55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56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57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58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59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61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62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63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65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66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67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69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70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71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72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73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74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75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76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77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78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79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80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81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82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83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84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85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86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87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88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89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91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92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93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94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95</w:t>
            </w:r>
          </w:p>
        </w:tc>
        <w:tc>
          <w:tcPr>
            <w:tcW w:w="12495" w:type="dxa"/>
            <w:vAlign w:val="center"/>
            <w:hideMark/>
          </w:tcPr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>package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net.rafaeltoledo.restaurante;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import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android.content.Context;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import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android.content.res.TypedArray;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import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android.preference.DialogPreference;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import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android.util.AttributeSet;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import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android.view.View;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import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android.widget.TimePicker;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class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PreferenciaHorario extends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DialogPreference {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private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int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ultimaHora = 0;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private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int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ultimoMinuto = 0;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private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TimePicker picker = null;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public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static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int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obterHora(String tempo) {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String[] fragmentos = tempo.split(":");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return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Integer.parseInt(fragmentos[0]);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}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public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static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int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obterMinuto(String tempo) {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String[] fragmentos = tempo.split(":");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return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Integer.parseInt(fragmentos[1]);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}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public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PreferenciaHorario(Context contexto) {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this(contexto, null);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}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public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PreferenciaHorario(Context contexto, AttributeSet atributos) {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this(contexto, atributos, 0);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}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>    public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PreferenciaHorario(Context contexto, AttributeSet atributos, int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estilo) {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super(contexto, atributos, estilo);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setPositiveButtonText("Definir");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setNegativeButtonText("Cancelar");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}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@Override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protected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View onCreateDialogView() {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picker = new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TimePicker(getContext());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return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picker;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}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@Override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protected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void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onBindDialogView(View view) {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super.onBindDialogView(view);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picker.setCurrentHour(ultimaHora);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picker.setCurrentMinute(ultimoMinuto);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}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@Override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protected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void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onDialogClosed(boolean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positiveResult) {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super.onDialogClosed(positiveResult);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if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(positiveResult) {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    ultimaHora = picker.getCurrentHour();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    ultimoMinuto = picker.getCurrentMinute();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    String tempo = String.valueOf(ultimaHora) + ":"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+ String.valueOf(ultimoMinuto);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    if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(callChangeListener(tempo)) {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        persistString(tempo);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    }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}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}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@Override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protected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Object onGetDefaultValue(TypedArray a, int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index) {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return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a.getString(index);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}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@Override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protected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void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onSetInitialValue(boolean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restorePersistedValue,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    Object defaultValue) {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String tempo = null;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if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(restorePersistedValue) {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    if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(defaultValue == null) {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        tempo = getPersistedString("00:00");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    } else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{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        tempo = getPersistedString(defaultValue.toString());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    }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} else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{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    tempo = defaultValue.toString();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}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>        ultimaHora = obterHora(tempo);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ultimoMinuto = obterMinuto(tempo);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}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</w:p>
        </w:tc>
      </w:tr>
    </w:tbl>
    <w:p w:rsidR="00DD182A" w:rsidRPr="00DD182A" w:rsidRDefault="00DD182A" w:rsidP="00DD182A">
      <w:pPr>
        <w:shd w:val="clear" w:color="auto" w:fill="FFFFFF"/>
        <w:spacing w:after="360" w:line="360" w:lineRule="atLeast"/>
        <w:jc w:val="both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lastRenderedPageBreak/>
        <w:t>Bastante coisa, não? Vamos por partes.</w:t>
      </w:r>
    </w:p>
    <w:p w:rsidR="00DD182A" w:rsidRPr="00DD182A" w:rsidRDefault="00DD182A" w:rsidP="00DD182A">
      <w:pPr>
        <w:shd w:val="clear" w:color="auto" w:fill="FFFFFF"/>
        <w:spacing w:after="360" w:line="360" w:lineRule="atLeast"/>
        <w:jc w:val="both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Os métodos </w:t>
      </w:r>
      <w:r w:rsidRPr="00DD182A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obterHora()</w:t>
      </w: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 e </w:t>
      </w:r>
      <w:r w:rsidRPr="00DD182A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obterMinuto()</w:t>
      </w: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 servem para extrair a parte inteira do horário que será armazenado como uma string “</w:t>
      </w:r>
      <w:r w:rsidRPr="00DD182A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00:00</w:t>
      </w: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“. Temos três versões do construtor da classe, que no final sempre referenciam o terceiro. Isso é devido à superclasse. Ainda no construtor, definimos os nomes dos botões na janela de configuração de horário.</w:t>
      </w:r>
      <w:r w:rsidRPr="00DD182A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onCreateDialogView()</w:t>
      </w: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 devolve um objeto </w:t>
      </w:r>
      <w:r w:rsidRPr="00DD182A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View</w:t>
      </w: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 com a tela criada. Poderíamos aqui definirmos um layout, mas simplesmente devolvemos um widget </w:t>
      </w:r>
      <w:r w:rsidRPr="00DD182A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TimePicker</w:t>
      </w: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. O método</w:t>
      </w:r>
      <w:r w:rsidRPr="00DD182A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onBindDialogView()</w:t>
      </w: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 é chamado após o </w:t>
      </w:r>
      <w:r w:rsidRPr="00DD182A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onCreateDialogView()</w:t>
      </w: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 é encarregado de preencher a caixa de diálogo. </w:t>
      </w:r>
      <w:r w:rsidRPr="00DD182A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onDialogClose()</w:t>
      </w: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, como o próprio nome diz, é chamado quando a janelinha é encerrada. Caso o usuário pressione o botão de confirmar (condição</w:t>
      </w:r>
      <w:r w:rsidRPr="00DD182A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positiveResult</w:t>
      </w: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), o valor é armazenado em </w:t>
      </w:r>
      <w:r w:rsidRPr="00DD182A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SharedPreferences</w:t>
      </w: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. O método</w:t>
      </w:r>
      <w:r w:rsidRPr="00DD182A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onGetDefaultValue()</w:t>
      </w: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 é utilizado para a conversão interna do Android para o tipo do objeto. Por último, o método </w:t>
      </w:r>
      <w:r w:rsidRPr="00DD182A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onSetInitialValue()</w:t>
      </w: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, como o próprio nome diz, atribui um valor padrão. Ele verifica se há algum valor já salvo, ou padrão ou então atribui </w:t>
      </w:r>
      <w:r w:rsidRPr="00DD182A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00:00</w:t>
      </w: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.</w:t>
      </w:r>
    </w:p>
    <w:p w:rsidR="00DD182A" w:rsidRPr="00DD182A" w:rsidRDefault="00DD182A" w:rsidP="00DD182A">
      <w:pPr>
        <w:shd w:val="clear" w:color="auto" w:fill="FFFFFF"/>
        <w:spacing w:after="360" w:line="360" w:lineRule="atLeast"/>
        <w:jc w:val="both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O próximo passo é adicionar a opção para a configuração do alarme pelo usuário. Dessa forma, edite o arquivo </w:t>
      </w:r>
      <w:r w:rsidRPr="00DD182A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preferencias.xml</w:t>
      </w: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 da seguinte forma:</w:t>
      </w:r>
    </w:p>
    <w:tbl>
      <w:tblPr>
        <w:tblW w:w="11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1175"/>
      </w:tblGrid>
      <w:tr w:rsidR="00DD182A" w:rsidRPr="00DD182A" w:rsidTr="00DD182A">
        <w:tc>
          <w:tcPr>
            <w:tcW w:w="0" w:type="auto"/>
            <w:vAlign w:val="center"/>
            <w:hideMark/>
          </w:tcPr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8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11175" w:type="dxa"/>
            <w:vAlign w:val="center"/>
            <w:hideMark/>
          </w:tcPr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>&lt;PreferenceScreen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xmlns:android="</w:t>
            </w:r>
            <w:hyperlink r:id="rId14" w:history="1">
              <w:r w:rsidRPr="00DD182A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lang w:eastAsia="pt-BR"/>
                </w:rPr>
                <w:t>http://schemas.android.com/apk/res/android</w:t>
              </w:r>
            </w:hyperlink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"&gt;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&lt;ListPreference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android:key="listagem"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android:title="Modo de Listagem"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android:summary="Escolha o modo de listagem a ser utilizado"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android:entries="@array/nomes_ordenacao"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android:entryValues="@array/opcoes_ordenacao"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android:dialogTitle="Escolha o modo de listagem"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/&gt;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>    &lt;CheckBoxPreference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android:key="alarme"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android:title="Tocar Alarme no Almoço"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android:summary="Marque se deseja ser informado sobre a hora do almoço"/&gt;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&lt;net.rafaeltoledo.restaurante.PreferenciaHorario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android:key="horario_alarme"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android:title="Horário do Alarme do Almoço"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android:defaultValue="12:00"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android:summary="Configure seu horário desejado para o alarme"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android:dependency="alarme"/&gt;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&lt;/PreferenceScreen&gt;</w:t>
            </w:r>
          </w:p>
        </w:tc>
      </w:tr>
    </w:tbl>
    <w:p w:rsidR="00DD182A" w:rsidRPr="00DD182A" w:rsidRDefault="00DD182A" w:rsidP="00DD182A">
      <w:pPr>
        <w:shd w:val="clear" w:color="auto" w:fill="FFFFFF"/>
        <w:spacing w:after="360" w:line="360" w:lineRule="atLeast"/>
        <w:jc w:val="both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lastRenderedPageBreak/>
        <w:t>A primeira opção adicionada, do tipo </w:t>
      </w:r>
      <w:r w:rsidRPr="00DD182A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CheckBoxPreference</w:t>
      </w: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 não tem muito segredo… a segunda, foi a que definimos na classe </w:t>
      </w:r>
      <w:r w:rsidRPr="00DD182A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PreferenciaH0rario</w:t>
      </w: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. Configuramos seu valor padrão para </w:t>
      </w:r>
      <w:r w:rsidRPr="00DD182A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12:00</w:t>
      </w: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 e definimos que ela depende da opção </w:t>
      </w:r>
      <w:r w:rsidRPr="00DD182A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alarme</w:t>
      </w: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, ou seja, ela só estará habilitada caso </w:t>
      </w:r>
      <w:r w:rsidRPr="00DD182A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alarme</w:t>
      </w: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 também esteja habilitada.</w:t>
      </w:r>
    </w:p>
    <w:p w:rsidR="00DD182A" w:rsidRPr="00DD182A" w:rsidRDefault="00DD182A" w:rsidP="00DD182A">
      <w:pPr>
        <w:shd w:val="clear" w:color="auto" w:fill="FFFFFF"/>
        <w:spacing w:after="360" w:line="360" w:lineRule="atLeast"/>
        <w:jc w:val="both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Neste projeto vamos utilizar o </w:t>
      </w:r>
      <w:r w:rsidRPr="00DD182A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AlarmManager</w:t>
      </w: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 para gerenciar o nosso alarme. Porém, ele tem uma falha: toda vez que o celular é desligado, ao ligar novamente os alarmes não são configurados. Para resolver isso, vamos criar a classe </w:t>
      </w:r>
      <w:r w:rsidRPr="00DD182A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ReceptorBoot</w:t>
      </w: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 para realizar essa configuração toda vez que o sistema for ligado. Crie-a no pacote</w:t>
      </w:r>
      <w:r w:rsidRPr="00DD182A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net.rafaeltoledo.restaurante</w:t>
      </w: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.</w:t>
      </w:r>
    </w:p>
    <w:tbl>
      <w:tblPr>
        <w:tblW w:w="90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8385"/>
      </w:tblGrid>
      <w:tr w:rsidR="00DD182A" w:rsidRPr="00DD182A" w:rsidTr="00DD182A">
        <w:tc>
          <w:tcPr>
            <w:tcW w:w="0" w:type="auto"/>
            <w:vAlign w:val="center"/>
            <w:hideMark/>
          </w:tcPr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8385" w:type="dxa"/>
            <w:vAlign w:val="center"/>
            <w:hideMark/>
          </w:tcPr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package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net.rafaeltoledo.restaurante;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import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android.content.BroadcastReceiver;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import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android.content.Context;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import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android.content.Intent;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class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ReceptorBoot extends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BroadcastReceiver {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@Override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public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void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onReceive(Context context, Intent intent) {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}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</w:p>
        </w:tc>
      </w:tr>
    </w:tbl>
    <w:p w:rsidR="00DD182A" w:rsidRPr="00DD182A" w:rsidRDefault="00DD182A" w:rsidP="00DD182A">
      <w:pPr>
        <w:shd w:val="clear" w:color="auto" w:fill="FFFFFF"/>
        <w:spacing w:after="360" w:line="360" w:lineRule="atLeast"/>
        <w:jc w:val="both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A tarefa do </w:t>
      </w:r>
      <w:r w:rsidRPr="00DD182A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ReceptorBoot</w:t>
      </w: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 será realizado no método </w:t>
      </w:r>
      <w:r w:rsidRPr="00DD182A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onReceive()</w:t>
      </w: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. Por enquanto, coloque-o pra descansar. Já já voltamos nele.</w:t>
      </w:r>
    </w:p>
    <w:p w:rsidR="00DD182A" w:rsidRPr="00DD182A" w:rsidRDefault="00DD182A" w:rsidP="00DD182A">
      <w:pPr>
        <w:shd w:val="clear" w:color="auto" w:fill="FFFFFF"/>
        <w:spacing w:after="360" w:line="360" w:lineRule="atLeast"/>
        <w:jc w:val="both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Prosseguindo, precisamos adicionar o nó </w:t>
      </w:r>
      <w:r w:rsidRPr="00DD182A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&lt;receiver&gt;</w:t>
      </w: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 no arquivo</w:t>
      </w:r>
      <w:r w:rsidRPr="00DD182A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AndroidManifest.xml</w:t>
      </w: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 para que ele possa atuar no boot. Adicione-o ao final do nó</w:t>
      </w:r>
      <w:r w:rsidRPr="00DD182A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application</w:t>
      </w: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.</w:t>
      </w:r>
    </w:p>
    <w:tbl>
      <w:tblPr>
        <w:tblW w:w="102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9585"/>
      </w:tblGrid>
      <w:tr w:rsidR="00DD182A" w:rsidRPr="00DD182A" w:rsidTr="00DD182A">
        <w:tc>
          <w:tcPr>
            <w:tcW w:w="0" w:type="auto"/>
            <w:vAlign w:val="center"/>
            <w:hideMark/>
          </w:tcPr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39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42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44</w:t>
            </w:r>
          </w:p>
        </w:tc>
        <w:tc>
          <w:tcPr>
            <w:tcW w:w="9585" w:type="dxa"/>
            <w:vAlign w:val="center"/>
            <w:hideMark/>
          </w:tcPr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&lt;receiver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android:name=".ReceptorBoot"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android:enabled="false"&gt;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&lt;intent-filter&gt;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&lt;action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android:name="android.intent.action.BOOT_COMPLETED"/&gt;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&lt;/intent-filter&gt;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&lt;/receiver&gt;</w:t>
            </w:r>
          </w:p>
        </w:tc>
      </w:tr>
    </w:tbl>
    <w:p w:rsidR="00DD182A" w:rsidRPr="00DD182A" w:rsidRDefault="00DD182A" w:rsidP="00DD182A">
      <w:pPr>
        <w:shd w:val="clear" w:color="auto" w:fill="FFFFFF"/>
        <w:spacing w:after="360" w:line="360" w:lineRule="atLeast"/>
        <w:jc w:val="both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Além disso, adicione também a permissão para obter o sinal de boot completo do sistema.</w:t>
      </w:r>
    </w:p>
    <w:tbl>
      <w:tblPr>
        <w:tblW w:w="110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0380"/>
      </w:tblGrid>
      <w:tr w:rsidR="00DD182A" w:rsidRPr="00DD182A" w:rsidTr="00DD182A">
        <w:tc>
          <w:tcPr>
            <w:tcW w:w="0" w:type="auto"/>
            <w:vAlign w:val="center"/>
            <w:hideMark/>
          </w:tcPr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10380" w:type="dxa"/>
            <w:vAlign w:val="center"/>
            <w:hideMark/>
          </w:tcPr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&lt;uses-permission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android:name="android.permission.RECEIVE_BOOT_COMPLETED"/&gt;</w:t>
            </w:r>
          </w:p>
        </w:tc>
      </w:tr>
    </w:tbl>
    <w:p w:rsidR="00DD182A" w:rsidRPr="00DD182A" w:rsidRDefault="00DD182A" w:rsidP="00DD182A">
      <w:pPr>
        <w:shd w:val="clear" w:color="auto" w:fill="FFFFFF"/>
        <w:spacing w:after="360" w:line="360" w:lineRule="atLeast"/>
        <w:jc w:val="both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Precisamos agora tratar as preferências do usuário para configurar o alarme. Quando o usuário ativar o checkbox do alarme, precisamos ativar o alarme no tempo selecionado. Quando o usuário modificar o alarme (por exemplo, para </w:t>
      </w:r>
      <w:r w:rsidRPr="00DD182A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11:00</w:t>
      </w: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), devemos criar um novo alarme com o </w:t>
      </w:r>
      <w:r w:rsidRPr="00DD182A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AlarmManager</w:t>
      </w: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. Se ele desativar, precisamos cancelar o alarme existente. E, por fim, em um processo de boot, se o alarme estiver selecionado, precisamos criá-lo.</w:t>
      </w:r>
    </w:p>
    <w:p w:rsidR="00DD182A" w:rsidRPr="00DD182A" w:rsidRDefault="00DD182A" w:rsidP="00DD182A">
      <w:pPr>
        <w:shd w:val="clear" w:color="auto" w:fill="FFFFFF"/>
        <w:spacing w:after="360" w:line="360" w:lineRule="atLeast"/>
        <w:jc w:val="both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Para fazer todo esse trabalho, adicione os seguintes métodos na classe </w:t>
      </w:r>
      <w:r w:rsidRPr="00DD182A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ReceptorBoot</w:t>
      </w: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. Para corrigir os </w:t>
      </w:r>
      <w:r w:rsidRPr="00DD182A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imports</w:t>
      </w: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, só lembrar do </w:t>
      </w:r>
      <w:r w:rsidRPr="00DD182A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Ctrl + Shift + O</w:t>
      </w: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.</w:t>
      </w:r>
    </w:p>
    <w:tbl>
      <w:tblPr>
        <w:tblW w:w="136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3020"/>
      </w:tblGrid>
      <w:tr w:rsidR="00DD182A" w:rsidRPr="00DD182A" w:rsidTr="00DD182A">
        <w:tc>
          <w:tcPr>
            <w:tcW w:w="0" w:type="auto"/>
            <w:vAlign w:val="center"/>
            <w:hideMark/>
          </w:tcPr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34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37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38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39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42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44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45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46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</w:t>
            </w:r>
          </w:p>
        </w:tc>
        <w:tc>
          <w:tcPr>
            <w:tcW w:w="13020" w:type="dxa"/>
            <w:vAlign w:val="center"/>
            <w:hideMark/>
          </w:tcPr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>public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static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void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configurarAlarme(Context contexto) {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AlarmManager gerenciador = (AlarmManager) contexto.getSystemService(Context.ALARM_SERVICE);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Calendar cal = Calendar.getInstance();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SharedPreferences preferencias = PreferenceManager.getDefaultSharedPreferences(contexto);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String horario = preferencias.getString("horario_alarme", "12:00");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cal.set(Calendar.HOUR_OF_DAY, PreferenciaHorario.obterHora(horario));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cal.set(Calendar.MINUTE, PreferenciaHorario.obterMinuto(horario));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cal.set(Calendar.SECOND, 0);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cal.set(Calendar.MILLISECOND, 0);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if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(cal.getTimeInMillis() &lt; System.currentTimeMillis()) {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cal.add(Calendar.DAY_OF_YEAR, 1);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}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gerenciador.setRepeating(AlarmManager.RTC_WAKEUP, cal.getTimeInMillis(),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    AlarmManager.INTERVAL_DAY, obterIntentPendente(contexto));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static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void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cancelarAlarme(Context contexto) {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AlarmManager gerenciador = (AlarmManager) contexto.getSystemService(Context.ALARM_SERVICE);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gerenciador.cancel(obterIntentPendente(contexto));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private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static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PendingIntent obterIntentPendente(Context contexto) {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Intent i = new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Intent(contexto, ReceptorAlarme.class);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return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PendingIntent.getBroadcast(contexto, 0, i, 0);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</w:p>
        </w:tc>
      </w:tr>
    </w:tbl>
    <w:p w:rsidR="00DD182A" w:rsidRPr="00DD182A" w:rsidRDefault="00DD182A" w:rsidP="00DD182A">
      <w:pPr>
        <w:shd w:val="clear" w:color="auto" w:fill="FFFFFF"/>
        <w:spacing w:after="360" w:line="360" w:lineRule="atLeast"/>
        <w:jc w:val="both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Também atualize o método </w:t>
      </w:r>
      <w:r w:rsidRPr="00DD182A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onReceive()</w:t>
      </w: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:</w:t>
      </w:r>
    </w:p>
    <w:tbl>
      <w:tblPr>
        <w:tblW w:w="90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8385"/>
      </w:tblGrid>
      <w:tr w:rsidR="00DD182A" w:rsidRPr="00DD182A" w:rsidTr="00DD182A">
        <w:tc>
          <w:tcPr>
            <w:tcW w:w="0" w:type="auto"/>
            <w:vAlign w:val="center"/>
            <w:hideMark/>
          </w:tcPr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8385" w:type="dxa"/>
            <w:vAlign w:val="center"/>
            <w:hideMark/>
          </w:tcPr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@Override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void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onReceive(Context context, Intent intent) {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configurarAlarme(context);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</w:p>
        </w:tc>
      </w:tr>
    </w:tbl>
    <w:p w:rsidR="00DD182A" w:rsidRPr="00DD182A" w:rsidRDefault="00DD182A" w:rsidP="00DD182A">
      <w:pPr>
        <w:shd w:val="clear" w:color="auto" w:fill="FFFFFF"/>
        <w:spacing w:after="360" w:line="360" w:lineRule="atLeast"/>
        <w:jc w:val="both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Bem, no código listado acima, primeiramente, ao receber o sinal do boot (método</w:t>
      </w:r>
      <w:r w:rsidRPr="00DD182A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onReceive()</w:t>
      </w: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), configuramos o alarme, através do método </w:t>
      </w:r>
      <w:r w:rsidRPr="00DD182A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configurarAlarme()</w:t>
      </w: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. Neste método, obtemos o </w:t>
      </w:r>
      <w:r w:rsidRPr="00DD182A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AlarmManager</w:t>
      </w: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, e obtemos as preferências do usuário para o alarme (se existirem), e a montamos em um objeto do tipo </w:t>
      </w:r>
      <w:r w:rsidRPr="00DD182A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Calendar</w:t>
      </w: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. Caso alarme seja anterior ao horário atual, adicionamos um dia a ele e configuramos para repeti-lo diariamente. Já no método </w:t>
      </w:r>
      <w:r w:rsidRPr="00DD182A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cancelarAlarme()</w:t>
      </w: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, cancelamos o alarme vinculado ao contexto, obtendo o</w:t>
      </w:r>
      <w:r w:rsidRPr="00DD182A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AlarmManager</w:t>
      </w: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 e obtendo um objeto </w:t>
      </w:r>
      <w:r w:rsidRPr="00DD182A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PendingIntent</w:t>
      </w: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 (como se fosse uma tarefa pendente) com o método </w:t>
      </w:r>
      <w:r w:rsidRPr="00DD182A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obterIntentPendente()</w:t>
      </w: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.</w:t>
      </w:r>
    </w:p>
    <w:p w:rsidR="00DD182A" w:rsidRPr="00DD182A" w:rsidRDefault="00DD182A" w:rsidP="00DD182A">
      <w:pPr>
        <w:shd w:val="clear" w:color="auto" w:fill="FFFFFF"/>
        <w:spacing w:after="360" w:line="360" w:lineRule="atLeast"/>
        <w:jc w:val="both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No código que temos até agora, o alarme só é armado na inicialização do sistema. Para que ele funcione da maneira como desejamos, precisamos adicionar alguns método a classe </w:t>
      </w:r>
      <w:r w:rsidRPr="00DD182A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EdicaoPreferencias</w:t>
      </w: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:</w:t>
      </w:r>
    </w:p>
    <w:tbl>
      <w:tblPr>
        <w:tblW w:w="189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8300"/>
      </w:tblGrid>
      <w:tr w:rsidR="00DD182A" w:rsidRPr="00DD182A" w:rsidTr="00DD182A">
        <w:tc>
          <w:tcPr>
            <w:tcW w:w="0" w:type="auto"/>
            <w:vAlign w:val="center"/>
            <w:hideMark/>
          </w:tcPr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34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37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38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39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42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44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45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46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52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53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54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55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56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57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58</w:t>
            </w:r>
          </w:p>
        </w:tc>
        <w:tc>
          <w:tcPr>
            <w:tcW w:w="18300" w:type="dxa"/>
            <w:vAlign w:val="center"/>
            <w:hideMark/>
          </w:tcPr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>@Override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protected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void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onResume() {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super.onResume();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preferencias = PreferenceManager.getDefaultSharedPreferences(this);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preferencias.registerOnSharedPreferenceChangeListener(onChange);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@Override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protected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void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onPause() {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preferencias.unregisterOnSharedPreferenceChangeListener(onChange);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super.onPause();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OnSharedPreferenceChangeListener onChange = new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SharedPreferences.OnSharedPreferenceChangeListener() {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public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void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onSharedPreferenceChanged(SharedPreferences sharedPreferences,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    String key) {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if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("alarme".equals(key)) {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    boolean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habilitado = preferencias.getBoolean(key, false);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    int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flag = (habilitado ? PackageManager.COMPONENT_ENABLED_STATE_ENABLED : PackageManager.COMPONENT_ENABLED_STATE_DISABLED);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    ComponentName componente = new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ComponentName(EdicaoPreferencias.this, ReceptorBoot.class);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    getPackageManager().setComponentEnabledSetting(componente, flag, PackageManager.DONT_KILL_APP);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    if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(habilitado) {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>                ReceptorBoot.configurarAlarme(EdicaoPreferencias.this);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    } else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{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        ReceptorBoot.cancelarAlarme(EdicaoPreferencias.this);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    }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} else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if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("horario_alarme".equals(key)) {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    ReceptorBoot.cancelarAlarme(EdicaoPreferencias.this);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    ReceptorBoot.configurarAlarme(EdicaoPreferencias.this);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}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}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};</w:t>
            </w:r>
          </w:p>
        </w:tc>
      </w:tr>
    </w:tbl>
    <w:p w:rsidR="00DD182A" w:rsidRPr="00DD182A" w:rsidRDefault="00DD182A" w:rsidP="00DD182A">
      <w:pPr>
        <w:shd w:val="clear" w:color="auto" w:fill="FFFFFF"/>
        <w:spacing w:after="360" w:line="360" w:lineRule="atLeast"/>
        <w:jc w:val="both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lastRenderedPageBreak/>
        <w:t>Lembre-se também de adicionar o membro privado da classe chamado </w:t>
      </w:r>
      <w:r w:rsidRPr="00DD182A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preferencias</w:t>
      </w: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:</w:t>
      </w:r>
    </w:p>
    <w:tbl>
      <w:tblPr>
        <w:tblW w:w="90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8385"/>
      </w:tblGrid>
      <w:tr w:rsidR="00DD182A" w:rsidRPr="00DD182A" w:rsidTr="00DD182A">
        <w:tc>
          <w:tcPr>
            <w:tcW w:w="0" w:type="auto"/>
            <w:vAlign w:val="center"/>
            <w:hideMark/>
          </w:tcPr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8385" w:type="dxa"/>
            <w:vAlign w:val="center"/>
            <w:hideMark/>
          </w:tcPr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SharedPreferences preferencias = null;</w:t>
            </w:r>
          </w:p>
        </w:tc>
      </w:tr>
    </w:tbl>
    <w:p w:rsidR="00DD182A" w:rsidRPr="00DD182A" w:rsidRDefault="00DD182A" w:rsidP="00DD182A">
      <w:pPr>
        <w:shd w:val="clear" w:color="auto" w:fill="FFFFFF"/>
        <w:spacing w:after="360" w:line="360" w:lineRule="atLeast"/>
        <w:jc w:val="both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O que nos falta fazer é criar um receptor que exiba o alarme na tela quando o alarme disparar. Para isso, primeiramente crie o arquivo </w:t>
      </w:r>
      <w:r w:rsidRPr="00DD182A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alarme.xml</w:t>
      </w: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 na pasta </w:t>
      </w:r>
      <w:r w:rsidRPr="00DD182A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res/layout</w:t>
      </w: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:</w:t>
      </w:r>
    </w:p>
    <w:tbl>
      <w:tblPr>
        <w:tblW w:w="100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9465"/>
      </w:tblGrid>
      <w:tr w:rsidR="00DD182A" w:rsidRPr="00DD182A" w:rsidTr="00DD182A">
        <w:tc>
          <w:tcPr>
            <w:tcW w:w="0" w:type="auto"/>
            <w:vAlign w:val="center"/>
            <w:hideMark/>
          </w:tcPr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9465" w:type="dxa"/>
            <w:vAlign w:val="center"/>
            <w:hideMark/>
          </w:tcPr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&lt;?xml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version="1.0"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encoding="utf-8"?&gt;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&lt;TextView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xmlns:android="</w:t>
            </w:r>
            <w:hyperlink r:id="rId15" w:history="1">
              <w:r w:rsidRPr="00DD182A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lang w:eastAsia="pt-BR"/>
                </w:rPr>
                <w:t>http://schemas.android.com/apk/res/android</w:t>
              </w:r>
            </w:hyperlink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android:layout_width="wrap_content"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android:layout_height="wrap_content"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android:text="Hora do almoço!"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android:textSize="30sp"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android:textStyle="bold"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/&gt;</w:t>
            </w:r>
          </w:p>
        </w:tc>
      </w:tr>
    </w:tbl>
    <w:p w:rsidR="00DD182A" w:rsidRPr="00DD182A" w:rsidRDefault="00DD182A" w:rsidP="00DD182A">
      <w:pPr>
        <w:shd w:val="clear" w:color="auto" w:fill="FFFFFF"/>
        <w:spacing w:after="360" w:line="360" w:lineRule="atLeast"/>
        <w:jc w:val="both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Bastante simples, ele simplesmente exibirá bem grande na tela </w:t>
      </w:r>
      <w:r w:rsidRPr="00DD182A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Hora do almoço!</w:t>
      </w: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. Agora vamos criar a Activity que exibirá o aviso propriamente dito. Crie a classe </w:t>
      </w:r>
      <w:r w:rsidRPr="00DD182A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AlarmeActivity</w:t>
      </w: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no pacote </w:t>
      </w:r>
      <w:r w:rsidRPr="00DD182A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net.rafaeltoledo.restaurante</w:t>
      </w: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:</w:t>
      </w:r>
    </w:p>
    <w:tbl>
      <w:tblPr>
        <w:tblW w:w="90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8385"/>
      </w:tblGrid>
      <w:tr w:rsidR="00DD182A" w:rsidRPr="00DD182A" w:rsidTr="00DD182A">
        <w:tc>
          <w:tcPr>
            <w:tcW w:w="0" w:type="auto"/>
            <w:vAlign w:val="center"/>
            <w:hideMark/>
          </w:tcPr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8385" w:type="dxa"/>
            <w:vAlign w:val="center"/>
            <w:hideMark/>
          </w:tcPr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package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net.rafaeltoledo.restaurante;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import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android.app.Activity;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import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android.os.Bundle;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class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AlarmeActivity extends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Activity {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@Override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protected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void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onCreate(Bundle savedInstanceState) {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super.onCreate(savedInstanceState);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setContentView(R.layout.alarme);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}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</w:p>
        </w:tc>
      </w:tr>
    </w:tbl>
    <w:p w:rsidR="00DD182A" w:rsidRPr="00DD182A" w:rsidRDefault="00DD182A" w:rsidP="00DD182A">
      <w:pPr>
        <w:shd w:val="clear" w:color="auto" w:fill="FFFFFF"/>
        <w:spacing w:after="360" w:line="360" w:lineRule="atLeast"/>
        <w:jc w:val="both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lastRenderedPageBreak/>
        <w:t>Crie também uma classe chamada </w:t>
      </w:r>
      <w:r w:rsidRPr="00DD182A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ReceptorAlarme</w:t>
      </w: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 que será encarregada de iniciar a</w:t>
      </w:r>
      <w:r w:rsidRPr="00DD182A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AlarmeActivity</w:t>
      </w: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.</w:t>
      </w:r>
    </w:p>
    <w:tbl>
      <w:tblPr>
        <w:tblW w:w="9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8535"/>
      </w:tblGrid>
      <w:tr w:rsidR="00DD182A" w:rsidRPr="00DD182A" w:rsidTr="00DD182A">
        <w:tc>
          <w:tcPr>
            <w:tcW w:w="0" w:type="auto"/>
            <w:vAlign w:val="center"/>
            <w:hideMark/>
          </w:tcPr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8535" w:type="dxa"/>
            <w:vAlign w:val="center"/>
            <w:hideMark/>
          </w:tcPr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package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net.rafaeltoledo.restaurante;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import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android.content.BroadcastReceiver;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import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android.content.Context;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import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android.content.Intent;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class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ReceptorAlarme extends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BroadcastReceiver {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@Override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public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void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onReceive(Context context, Intent intent) {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Intent i = new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Intent(context, AlarmeActivity.class);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i.setFlags(Intent.FLAG_ACTIVITY_NEW_TASK);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  context.startActivity(i);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}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</w:p>
        </w:tc>
      </w:tr>
    </w:tbl>
    <w:p w:rsidR="00DD182A" w:rsidRPr="00DD182A" w:rsidRDefault="00DD182A" w:rsidP="00DD182A">
      <w:pPr>
        <w:shd w:val="clear" w:color="auto" w:fill="FFFFFF"/>
        <w:spacing w:after="360" w:line="360" w:lineRule="atLeast"/>
        <w:jc w:val="both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Encerrando (ufa!), falta somente adicionarmos esse último receptor no</w:t>
      </w:r>
      <w:r w:rsidRPr="00DD182A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AndroidManifest.xml</w:t>
      </w: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. Adicione-o no fim do nó </w:t>
      </w:r>
      <w:r w:rsidRPr="00DD182A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application</w:t>
      </w: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.</w:t>
      </w:r>
    </w:p>
    <w:tbl>
      <w:tblPr>
        <w:tblW w:w="90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8385"/>
      </w:tblGrid>
      <w:tr w:rsidR="00DD182A" w:rsidRPr="00DD182A" w:rsidTr="00DD182A">
        <w:tc>
          <w:tcPr>
            <w:tcW w:w="0" w:type="auto"/>
            <w:vAlign w:val="center"/>
            <w:hideMark/>
          </w:tcPr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45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46</w:t>
            </w:r>
          </w:p>
        </w:tc>
        <w:tc>
          <w:tcPr>
            <w:tcW w:w="8385" w:type="dxa"/>
            <w:vAlign w:val="center"/>
            <w:hideMark/>
          </w:tcPr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&lt;receiver</w:t>
            </w:r>
            <w:r w:rsidRPr="00DD182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android:name=".ReceptorAlarme"&gt;</w:t>
            </w:r>
          </w:p>
          <w:p w:rsidR="00DD182A" w:rsidRPr="00DD182A" w:rsidRDefault="00DD182A" w:rsidP="00DD1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82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&lt;/receiver&gt;</w:t>
            </w:r>
          </w:p>
        </w:tc>
      </w:tr>
    </w:tbl>
    <w:p w:rsidR="00DD182A" w:rsidRPr="00DD182A" w:rsidRDefault="00DD182A" w:rsidP="00DD182A">
      <w:pPr>
        <w:shd w:val="clear" w:color="auto" w:fill="FFFFFF"/>
        <w:spacing w:after="360" w:line="360" w:lineRule="atLeast"/>
        <w:jc w:val="both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  <w:r w:rsidRPr="00DD182A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E é isso!</w:t>
      </w:r>
    </w:p>
    <w:p w:rsidR="00DD182A" w:rsidRPr="00DD182A" w:rsidRDefault="00DD182A" w:rsidP="00DD182A">
      <w:pPr>
        <w:shd w:val="clear" w:color="auto" w:fill="FFFFFF"/>
        <w:spacing w:after="360" w:line="360" w:lineRule="atLeast"/>
        <w:jc w:val="center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  <w:r w:rsidRPr="00DD182A">
        <w:rPr>
          <w:rFonts w:ascii="Helvetica" w:eastAsia="Times New Roman" w:hAnsi="Helvetica" w:cs="Helvetica"/>
          <w:noProof/>
          <w:color w:val="BC360A"/>
          <w:sz w:val="24"/>
          <w:szCs w:val="24"/>
          <w:lang w:eastAsia="pt-BR"/>
        </w:rPr>
        <w:lastRenderedPageBreak/>
        <w:drawing>
          <wp:inline distT="0" distB="0" distL="0" distR="0">
            <wp:extent cx="2419350" cy="4248150"/>
            <wp:effectExtent l="0" t="0" r="0" b="0"/>
            <wp:docPr id="4" name="Imagem 4" descr="http://i0.wp.com/www.rafaeltoledo.net/wp-content/uploads/2012/04/android-tutorial-2.png?resize=254%2C446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0.wp.com/www.rafaeltoledo.net/wp-content/uploads/2012/04/android-tutorial-2.png?resize=254%2C446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82A" w:rsidRPr="00DD182A" w:rsidRDefault="00DD182A" w:rsidP="00DD182A">
      <w:pPr>
        <w:shd w:val="clear" w:color="auto" w:fill="FFFFFF"/>
        <w:spacing w:after="360" w:line="360" w:lineRule="atLeast"/>
        <w:jc w:val="center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  <w:r w:rsidRPr="00DD182A">
        <w:rPr>
          <w:rFonts w:ascii="Helvetica" w:eastAsia="Times New Roman" w:hAnsi="Helvetica" w:cs="Helvetica"/>
          <w:noProof/>
          <w:color w:val="BC360A"/>
          <w:sz w:val="24"/>
          <w:szCs w:val="24"/>
          <w:lang w:eastAsia="pt-BR"/>
        </w:rPr>
        <w:drawing>
          <wp:inline distT="0" distB="0" distL="0" distR="0">
            <wp:extent cx="2419350" cy="4248150"/>
            <wp:effectExtent l="0" t="0" r="0" b="0"/>
            <wp:docPr id="3" name="Imagem 3" descr="http://i0.wp.com/www.rafaeltoledo.net/wp-content/uploads/2012/04/android-tutorial-3.png?resize=254%2C446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0.wp.com/www.rafaeltoledo.net/wp-content/uploads/2012/04/android-tutorial-3.png?resize=254%2C446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82A" w:rsidRPr="00DD182A" w:rsidRDefault="00DD182A" w:rsidP="00DD182A">
      <w:pPr>
        <w:shd w:val="clear" w:color="auto" w:fill="FFFFFF"/>
        <w:spacing w:after="360" w:line="360" w:lineRule="atLeast"/>
        <w:jc w:val="center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  <w:r w:rsidRPr="00DD182A">
        <w:rPr>
          <w:rFonts w:ascii="Helvetica" w:eastAsia="Times New Roman" w:hAnsi="Helvetica" w:cs="Helvetica"/>
          <w:noProof/>
          <w:color w:val="BC360A"/>
          <w:sz w:val="24"/>
          <w:szCs w:val="24"/>
          <w:lang w:eastAsia="pt-BR"/>
        </w:rPr>
        <w:lastRenderedPageBreak/>
        <w:drawing>
          <wp:inline distT="0" distB="0" distL="0" distR="0">
            <wp:extent cx="2419350" cy="4248150"/>
            <wp:effectExtent l="0" t="0" r="0" b="0"/>
            <wp:docPr id="2" name="Imagem 2" descr="http://i2.wp.com/www.rafaeltoledo.net/wp-content/uploads/2012/04/android-tutorial-4.png?resize=254%2C446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2.wp.com/www.rafaeltoledo.net/wp-content/uploads/2012/04/android-tutorial-4.png?resize=254%2C446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507" w:rsidRPr="00DD182A" w:rsidRDefault="00DD182A" w:rsidP="00DD182A">
      <w:pPr>
        <w:shd w:val="clear" w:color="auto" w:fill="FFFFFF"/>
        <w:spacing w:after="360" w:line="360" w:lineRule="atLeast"/>
        <w:jc w:val="center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  <w:r w:rsidRPr="00DD182A">
        <w:rPr>
          <w:rFonts w:ascii="Helvetica" w:eastAsia="Times New Roman" w:hAnsi="Helvetica" w:cs="Helvetica"/>
          <w:noProof/>
          <w:color w:val="BC360A"/>
          <w:sz w:val="24"/>
          <w:szCs w:val="24"/>
          <w:lang w:eastAsia="pt-BR"/>
        </w:rPr>
        <w:drawing>
          <wp:inline distT="0" distB="0" distL="0" distR="0">
            <wp:extent cx="2419350" cy="4248150"/>
            <wp:effectExtent l="0" t="0" r="0" b="0"/>
            <wp:docPr id="1" name="Imagem 1" descr="http://i2.wp.com/www.rafaeltoledo.net/wp-content/uploads/2012/04/android-tutorial-1.png?resize=254%2C446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2.wp.com/www.rafaeltoledo.net/wp-content/uploads/2012/04/android-tutorial-1.png?resize=254%2C446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562507" w:rsidRPr="00DD18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93C"/>
    <w:rsid w:val="00023324"/>
    <w:rsid w:val="00047177"/>
    <w:rsid w:val="000923ED"/>
    <w:rsid w:val="001047A9"/>
    <w:rsid w:val="001E5012"/>
    <w:rsid w:val="002716C0"/>
    <w:rsid w:val="002D4883"/>
    <w:rsid w:val="0034358E"/>
    <w:rsid w:val="00373649"/>
    <w:rsid w:val="003F50D6"/>
    <w:rsid w:val="00481213"/>
    <w:rsid w:val="00533CE1"/>
    <w:rsid w:val="00562507"/>
    <w:rsid w:val="0056495F"/>
    <w:rsid w:val="00591DF4"/>
    <w:rsid w:val="0062393C"/>
    <w:rsid w:val="006601BA"/>
    <w:rsid w:val="006A530A"/>
    <w:rsid w:val="007B4FC2"/>
    <w:rsid w:val="007B7C63"/>
    <w:rsid w:val="00901D6C"/>
    <w:rsid w:val="009A79E6"/>
    <w:rsid w:val="00A608B1"/>
    <w:rsid w:val="00C731BB"/>
    <w:rsid w:val="00D651AB"/>
    <w:rsid w:val="00DC5FF5"/>
    <w:rsid w:val="00DD182A"/>
    <w:rsid w:val="00EB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7D345F-D3EF-4F2D-9A7C-74615A280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D18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182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date">
    <w:name w:val="date"/>
    <w:basedOn w:val="Fontepargpadro"/>
    <w:rsid w:val="00DD182A"/>
  </w:style>
  <w:style w:type="character" w:styleId="Hyperlink">
    <w:name w:val="Hyperlink"/>
    <w:basedOn w:val="Fontepargpadro"/>
    <w:uiPriority w:val="99"/>
    <w:semiHidden/>
    <w:unhideWhenUsed/>
    <w:rsid w:val="00DD182A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D182A"/>
    <w:rPr>
      <w:color w:val="800080"/>
      <w:u w:val="single"/>
    </w:rPr>
  </w:style>
  <w:style w:type="character" w:customStyle="1" w:styleId="categories-links">
    <w:name w:val="categories-links"/>
    <w:basedOn w:val="Fontepargpadro"/>
    <w:rsid w:val="00DD182A"/>
  </w:style>
  <w:style w:type="character" w:customStyle="1" w:styleId="apple-converted-space">
    <w:name w:val="apple-converted-space"/>
    <w:basedOn w:val="Fontepargpadro"/>
    <w:rsid w:val="00DD182A"/>
  </w:style>
  <w:style w:type="character" w:customStyle="1" w:styleId="tags-links">
    <w:name w:val="tags-links"/>
    <w:basedOn w:val="Fontepargpadro"/>
    <w:rsid w:val="00DD182A"/>
  </w:style>
  <w:style w:type="paragraph" w:styleId="NormalWeb">
    <w:name w:val="Normal (Web)"/>
    <w:basedOn w:val="Normal"/>
    <w:uiPriority w:val="99"/>
    <w:semiHidden/>
    <w:unhideWhenUsed/>
    <w:rsid w:val="00DD1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D182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D18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6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34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1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21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44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6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54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51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93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08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63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7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9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2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1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85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1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6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78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59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9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60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39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55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15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86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97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1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6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43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33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2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3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1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5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29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8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2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6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7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13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60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0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91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53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4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95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39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86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75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58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8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80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4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96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63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86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13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85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9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53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1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82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10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79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34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9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56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87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92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55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10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82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4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93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91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00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4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2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1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24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22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60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9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8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80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0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15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5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94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67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67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81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11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59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2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67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95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1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5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25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32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25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39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08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88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23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85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11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0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6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86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56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55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15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33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84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2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7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69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03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30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85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07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98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97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89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81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06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40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13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95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54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37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64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26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26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06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50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79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41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01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64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62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3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98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63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98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43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96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04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78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37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7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88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70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55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6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81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80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53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62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12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73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11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04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66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92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16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98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64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52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74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4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88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73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68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75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22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97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76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70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3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6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92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61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38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39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23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1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93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39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35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2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5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7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74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86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86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29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3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18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73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24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30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08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81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80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03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42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70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05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61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79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12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95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33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14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7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5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12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60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13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79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56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0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51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41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11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27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06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58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94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1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31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97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72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8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01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17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45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56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32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77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99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45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49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5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08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31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12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2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8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65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83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77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99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20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1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4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70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14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9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8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9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58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45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78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25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87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4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8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2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8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40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5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1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50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79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02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88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04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83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30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31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96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29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65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96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51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69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19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91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14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63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16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01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18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36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29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47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39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09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67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1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60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54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36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88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31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97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4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2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62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9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84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36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0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9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40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94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78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91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79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02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16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67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99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4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9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1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55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67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7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4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76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4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8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80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89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74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41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46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64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35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20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03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61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3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32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70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8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02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96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8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57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98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5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76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76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27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57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39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39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08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78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50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37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7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13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86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69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80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1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52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92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86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78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83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13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40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7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56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91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34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57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85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2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31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5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3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27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17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42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35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7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7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6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7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15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9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4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05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7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0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5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34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92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4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60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46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64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27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50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13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03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17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7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4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2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42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14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7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49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59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00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57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30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4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0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62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50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00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50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34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49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40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11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55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72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25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30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7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5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23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14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52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49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5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69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82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4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12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13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11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38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70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56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32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85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72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06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82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00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46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99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69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98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12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77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62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48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03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75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24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6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7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93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faeltoledo.net/tag/adt/" TargetMode="External"/><Relationship Id="rId13" Type="http://schemas.openxmlformats.org/officeDocument/2006/relationships/hyperlink" Target="http://www.rafaeltoledo.net/tag/xml/" TargetMode="External"/><Relationship Id="rId18" Type="http://schemas.openxmlformats.org/officeDocument/2006/relationships/hyperlink" Target="http://i0.wp.com/www.rafaeltoledo.net/wp-content/uploads/2012/04/android-tutorial-3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3.png"/><Relationship Id="rId7" Type="http://schemas.openxmlformats.org/officeDocument/2006/relationships/hyperlink" Target="http://www.rafaeltoledo.net/category/programacao-movel/" TargetMode="External"/><Relationship Id="rId12" Type="http://schemas.openxmlformats.org/officeDocument/2006/relationships/hyperlink" Target="http://www.rafaeltoledo.net/tag/java/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i0.wp.com/www.rafaeltoledo.net/wp-content/uploads/2012/04/android-tutorial-2.png" TargetMode="External"/><Relationship Id="rId20" Type="http://schemas.openxmlformats.org/officeDocument/2006/relationships/hyperlink" Target="http://i2.wp.com/www.rafaeltoledo.net/wp-content/uploads/2012/04/android-tutorial-4.png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rafaeltoledo.net/category/linguagem-java/" TargetMode="External"/><Relationship Id="rId11" Type="http://schemas.openxmlformats.org/officeDocument/2006/relationships/hyperlink" Target="http://www.rafaeltoledo.net/tag/eclipse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rafaeltoledo.net/category/android/" TargetMode="External"/><Relationship Id="rId15" Type="http://schemas.openxmlformats.org/officeDocument/2006/relationships/hyperlink" Target="http://schemas.android.com/apk/res/android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://www.rafaeltoledo.net/tag/android-2/" TargetMode="External"/><Relationship Id="rId19" Type="http://schemas.openxmlformats.org/officeDocument/2006/relationships/image" Target="media/image2.png"/><Relationship Id="rId4" Type="http://schemas.openxmlformats.org/officeDocument/2006/relationships/hyperlink" Target="http://www.rafaeltoledo.net/tutorial-android-20-alarmes/" TargetMode="External"/><Relationship Id="rId9" Type="http://schemas.openxmlformats.org/officeDocument/2006/relationships/hyperlink" Target="http://www.rafaeltoledo.net/tag/alarme/" TargetMode="External"/><Relationship Id="rId14" Type="http://schemas.openxmlformats.org/officeDocument/2006/relationships/hyperlink" Target="http://schemas.android.com/apk/res/android" TargetMode="External"/><Relationship Id="rId22" Type="http://schemas.openxmlformats.org/officeDocument/2006/relationships/hyperlink" Target="http://i2.wp.com/www.rafaeltoledo.net/wp-content/uploads/2012/04/android-tutorial-1.pn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2275</Words>
  <Characters>12289</Characters>
  <Application>Microsoft Office Word</Application>
  <DocSecurity>0</DocSecurity>
  <Lines>102</Lines>
  <Paragraphs>29</Paragraphs>
  <ScaleCrop>false</ScaleCrop>
  <Company/>
  <LinksUpToDate>false</LinksUpToDate>
  <CharactersWithSpaces>14535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Lourenço</dc:creator>
  <cp:keywords/>
  <dc:description/>
  <cp:lastModifiedBy>Wilson Lourenço</cp:lastModifiedBy>
  <cp:revision>3</cp:revision>
  <dcterms:created xsi:type="dcterms:W3CDTF">2016-06-07T00:24:00Z</dcterms:created>
  <dcterms:modified xsi:type="dcterms:W3CDTF">2016-06-07T00:25:00Z</dcterms:modified>
</cp:coreProperties>
</file>